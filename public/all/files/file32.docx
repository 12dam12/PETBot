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98" w:type="dxa"/>
        <w:tblLook w:val="04A0" w:firstRow="1" w:lastRow="0" w:firstColumn="1" w:lastColumn="0" w:noHBand="0" w:noVBand="1"/>
      </w:tblPr>
      <w:tblGrid>
        <w:gridCol w:w="2674"/>
        <w:gridCol w:w="2674"/>
        <w:gridCol w:w="2675"/>
        <w:gridCol w:w="2675"/>
      </w:tblGrid>
      <w:tr w:rsidR="008522B1" w14:paraId="61AFF2F6" w14:textId="77777777" w:rsidTr="008522B1">
        <w:trPr>
          <w:trHeight w:val="216"/>
        </w:trPr>
        <w:tc>
          <w:tcPr>
            <w:tcW w:w="2674" w:type="dxa"/>
          </w:tcPr>
          <w:p w14:paraId="0326A14E" w14:textId="67167DD6" w:rsidR="008522B1" w:rsidRDefault="008522B1">
            <w:r>
              <w:t>Name</w:t>
            </w:r>
          </w:p>
        </w:tc>
        <w:tc>
          <w:tcPr>
            <w:tcW w:w="2674" w:type="dxa"/>
          </w:tcPr>
          <w:p w14:paraId="7C06DF03" w14:textId="1F67FD3D" w:rsidR="008522B1" w:rsidRDefault="008522B1">
            <w:r>
              <w:t>Bottle</w:t>
            </w:r>
          </w:p>
        </w:tc>
        <w:tc>
          <w:tcPr>
            <w:tcW w:w="2675" w:type="dxa"/>
          </w:tcPr>
          <w:p w14:paraId="2EA66058" w14:textId="1411AA6E" w:rsidR="008522B1" w:rsidRDefault="008522B1">
            <w:r>
              <w:t>Old Price</w:t>
            </w:r>
          </w:p>
        </w:tc>
        <w:tc>
          <w:tcPr>
            <w:tcW w:w="2675" w:type="dxa"/>
          </w:tcPr>
          <w:p w14:paraId="3FCAC9E3" w14:textId="4C17A92E" w:rsidR="008522B1" w:rsidRDefault="008522B1">
            <w:r>
              <w:t>New Price</w:t>
            </w:r>
          </w:p>
        </w:tc>
      </w:tr>
      <w:tr w:rsidR="008522B1" w14:paraId="609F4BA9" w14:textId="77777777" w:rsidTr="008522B1">
        <w:trPr>
          <w:trHeight w:val="1717"/>
        </w:trPr>
        <w:tc>
          <w:tcPr>
            <w:tcW w:w="2674" w:type="dxa"/>
          </w:tcPr>
          <w:p w14:paraId="6EC0BAAD" w14:textId="77777777" w:rsidR="008522B1" w:rsidRPr="008522B1" w:rsidRDefault="008522B1" w:rsidP="008522B1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522B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500ML NATURAL HDPE PLASTIC ROUND BOTTLE &amp; 28MM TRIGGER SPRAY</w:t>
            </w:r>
          </w:p>
          <w:p w14:paraId="3608BDFB" w14:textId="77777777" w:rsidR="008522B1" w:rsidRDefault="008522B1"/>
        </w:tc>
        <w:tc>
          <w:tcPr>
            <w:tcW w:w="2674" w:type="dxa"/>
          </w:tcPr>
          <w:p w14:paraId="086D0E45" w14:textId="41B71783" w:rsidR="008522B1" w:rsidRDefault="008522B1">
            <w:r>
              <w:rPr>
                <w:rFonts w:ascii="Segoe UI" w:hAnsi="Segoe UI" w:cs="Segoe UI"/>
                <w:caps/>
                <w:shd w:val="clear" w:color="auto" w:fill="FFFFFF"/>
              </w:rPr>
              <w:t>HDPE BOTTLE &amp; CONTAINERS</w:t>
            </w:r>
          </w:p>
        </w:tc>
        <w:tc>
          <w:tcPr>
            <w:tcW w:w="2675" w:type="dxa"/>
          </w:tcPr>
          <w:p w14:paraId="5AC91680" w14:textId="3A1F8975" w:rsidR="008522B1" w:rsidRDefault="008522B1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13</w:t>
            </w:r>
            <w:del w:id="0" w:author="Unknown">
              <w:r>
                <w:rPr>
                  <w:rStyle w:val="act-price"/>
                  <w:rFonts w:ascii="Segoe UI" w:hAnsi="Segoe UI" w:cs="Segoe UI"/>
                  <w:color w:val="212529"/>
                  <w:shd w:val="clear" w:color="auto" w:fill="FFFFFF"/>
                </w:rPr>
                <w:delText>$ </w:delText>
              </w:r>
              <w:r>
                <w:rPr>
                  <w:rStyle w:val="act-price"/>
                  <w:rFonts w:ascii="Segoe UI" w:hAnsi="Segoe UI" w:cs="Segoe UI"/>
                  <w:b/>
                  <w:bCs/>
                  <w:color w:val="212529"/>
                  <w:shd w:val="clear" w:color="auto" w:fill="FFFFFF"/>
                </w:rPr>
                <w:delText>13</w:delText>
              </w:r>
            </w:del>
          </w:p>
        </w:tc>
        <w:tc>
          <w:tcPr>
            <w:tcW w:w="2675" w:type="dxa"/>
          </w:tcPr>
          <w:p w14:paraId="6F71177F" w14:textId="10C194C6" w:rsidR="008522B1" w:rsidRDefault="008522B1">
            <w: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7</w:t>
            </w:r>
          </w:p>
        </w:tc>
      </w:tr>
    </w:tbl>
    <w:p w14:paraId="4C08252E" w14:textId="493417EF" w:rsidR="00F237F0" w:rsidRDefault="008522B1">
      <w:r>
        <w:t>Describe</w:t>
      </w:r>
    </w:p>
    <w:p w14:paraId="7EEF66DB" w14:textId="7D49E41D" w:rsidR="008522B1" w:rsidRDefault="008522B1">
      <w:r>
        <w:rPr>
          <w:rFonts w:ascii="Segoe UI" w:hAnsi="Segoe UI" w:cs="Segoe UI"/>
          <w:color w:val="212529"/>
          <w:shd w:val="clear" w:color="auto" w:fill="FFFFFF"/>
        </w:rPr>
        <w:t>Our Trigger Spray Caps, which come with our 500ml HDPE Bottles, have 2 distribution settings: stream and spray. These different coverages means that this bottle can cover a variety of potential usages!</w:t>
      </w:r>
      <w:r w:rsidRPr="008522B1">
        <w:rPr>
          <w:noProof/>
        </w:rPr>
        <w:t xml:space="preserve"> </w:t>
      </w:r>
      <w:r w:rsidRPr="008522B1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22F6FA69" wp14:editId="21303479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B1"/>
    <w:rsid w:val="008522B1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305F"/>
  <w15:chartTrackingRefBased/>
  <w15:docId w15:val="{B42872A9-E189-41A9-B601-31C649C1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522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522B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ct-price">
    <w:name w:val="act-price"/>
    <w:basedOn w:val="DefaultParagraphFont"/>
    <w:rsid w:val="00852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2024-03-06T09:45:00Z</dcterms:created>
  <dcterms:modified xsi:type="dcterms:W3CDTF">2024-03-06T09:47:00Z</dcterms:modified>
</cp:coreProperties>
</file>