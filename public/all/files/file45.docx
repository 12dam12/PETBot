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D6E" w14:paraId="1DD6F220" w14:textId="77777777" w:rsidTr="001B2D6E">
        <w:tc>
          <w:tcPr>
            <w:tcW w:w="2337" w:type="dxa"/>
          </w:tcPr>
          <w:p w14:paraId="4B08C5BB" w14:textId="47CDFA5E" w:rsidR="001B2D6E" w:rsidRDefault="001B2D6E">
            <w:r>
              <w:t>Name</w:t>
            </w:r>
          </w:p>
        </w:tc>
        <w:tc>
          <w:tcPr>
            <w:tcW w:w="2337" w:type="dxa"/>
          </w:tcPr>
          <w:p w14:paraId="2A9677AB" w14:textId="3F4B8FCC" w:rsidR="001B2D6E" w:rsidRDefault="001B2D6E">
            <w:r>
              <w:t>Bottle</w:t>
            </w:r>
          </w:p>
        </w:tc>
        <w:tc>
          <w:tcPr>
            <w:tcW w:w="2338" w:type="dxa"/>
          </w:tcPr>
          <w:p w14:paraId="6979A1B4" w14:textId="013DCAEB" w:rsidR="001B2D6E" w:rsidRDefault="001B2D6E">
            <w:r>
              <w:t>Old Price</w:t>
            </w:r>
          </w:p>
        </w:tc>
        <w:tc>
          <w:tcPr>
            <w:tcW w:w="2338" w:type="dxa"/>
          </w:tcPr>
          <w:p w14:paraId="7A3D5446" w14:textId="31DA20F1" w:rsidR="001B2D6E" w:rsidRDefault="001B2D6E">
            <w:r>
              <w:t>New Price</w:t>
            </w:r>
          </w:p>
        </w:tc>
      </w:tr>
      <w:tr w:rsidR="001B2D6E" w14:paraId="1607565A" w14:textId="77777777" w:rsidTr="001B2D6E">
        <w:tc>
          <w:tcPr>
            <w:tcW w:w="2337" w:type="dxa"/>
          </w:tcPr>
          <w:p w14:paraId="1E8B7DDE" w14:textId="77777777" w:rsidR="001B2D6E" w:rsidRPr="001B2D6E" w:rsidRDefault="001B2D6E" w:rsidP="001B2D6E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B2D6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750 ML CLEAR GLASS ARIZONA LIQUOR BOTTLE 18.5 MM</w:t>
            </w:r>
          </w:p>
          <w:p w14:paraId="5A13704B" w14:textId="77777777" w:rsidR="001B2D6E" w:rsidRDefault="001B2D6E"/>
        </w:tc>
        <w:tc>
          <w:tcPr>
            <w:tcW w:w="2337" w:type="dxa"/>
          </w:tcPr>
          <w:p w14:paraId="36C7CFB4" w14:textId="02A4776B" w:rsidR="001B2D6E" w:rsidRDefault="001B2D6E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2A77F9CB" w14:textId="641D4C52" w:rsidR="001B2D6E" w:rsidRDefault="001B2D6E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13</w:t>
            </w:r>
            <w:del w:id="0" w:author="Unknown">
              <w:r>
                <w:rPr>
                  <w:rStyle w:val="act-price"/>
                  <w:rFonts w:ascii="Segoe UI" w:hAnsi="Segoe UI" w:cs="Segoe UI"/>
                  <w:color w:val="212529"/>
                  <w:shd w:val="clear" w:color="auto" w:fill="FFFFFF"/>
                </w:rPr>
                <w:delText>$ </w:delText>
              </w:r>
              <w:r>
                <w:rPr>
                  <w:rStyle w:val="act-price"/>
                  <w:rFonts w:ascii="Segoe UI" w:hAnsi="Segoe UI" w:cs="Segoe UI"/>
                  <w:b/>
                  <w:bCs/>
                  <w:color w:val="212529"/>
                  <w:shd w:val="clear" w:color="auto" w:fill="FFFFFF"/>
                </w:rPr>
                <w:delText>13</w:delText>
              </w:r>
            </w:del>
          </w:p>
        </w:tc>
        <w:tc>
          <w:tcPr>
            <w:tcW w:w="2338" w:type="dxa"/>
          </w:tcPr>
          <w:p w14:paraId="57B6AC93" w14:textId="3EEC0646" w:rsidR="001B2D6E" w:rsidRDefault="001B2D6E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9 </w:t>
            </w:r>
          </w:p>
        </w:tc>
      </w:tr>
    </w:tbl>
    <w:p w14:paraId="4472ED75" w14:textId="0D3500DF" w:rsidR="00F237F0" w:rsidRDefault="001B2D6E">
      <w:r>
        <w:t>Describe</w:t>
      </w:r>
    </w:p>
    <w:p w14:paraId="20A44E76" w14:textId="77777777" w:rsidR="001B2D6E" w:rsidRPr="001B2D6E" w:rsidRDefault="001B2D6E" w:rsidP="001B2D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2D6E">
        <w:rPr>
          <w:rFonts w:ascii="Segoe UI" w:eastAsia="Times New Roman" w:hAnsi="Segoe UI" w:cs="Segoe UI"/>
          <w:color w:val="212529"/>
          <w:sz w:val="24"/>
          <w:szCs w:val="24"/>
        </w:rPr>
        <w:t>750 ML CLEAR GLASS ARIZONA LIQUOR BOTTLE 18.5 MM BAR TOP NECK FINISH WITH SILVER SYNTHETIC BAR TOP CLOSURE</w:t>
      </w:r>
    </w:p>
    <w:p w14:paraId="5A62CEE5" w14:textId="68BEEB07" w:rsidR="001B2D6E" w:rsidRPr="001B2D6E" w:rsidRDefault="001B2D6E" w:rsidP="001B2D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B2D6E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7F4B61C7" wp14:editId="09F30143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F61D" w14:textId="77777777" w:rsidR="001B2D6E" w:rsidRDefault="001B2D6E"/>
    <w:sectPr w:rsidR="001B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6E"/>
    <w:rsid w:val="001B2D6E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21A3"/>
  <w15:chartTrackingRefBased/>
  <w15:docId w15:val="{A7FCB72F-DC42-4F27-AB26-70D0F704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2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B2D6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t-price">
    <w:name w:val="act-price"/>
    <w:basedOn w:val="DefaultParagraphFont"/>
    <w:rsid w:val="001B2D6E"/>
  </w:style>
  <w:style w:type="paragraph" w:customStyle="1" w:styleId="about">
    <w:name w:val="about"/>
    <w:basedOn w:val="Normal"/>
    <w:rsid w:val="001B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2024-03-06T10:14:00Z</dcterms:created>
  <dcterms:modified xsi:type="dcterms:W3CDTF">2024-03-06T10:16:00Z</dcterms:modified>
</cp:coreProperties>
</file>