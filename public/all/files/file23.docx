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2678" w14:paraId="2FFEDE5D" w14:textId="77777777" w:rsidTr="00B42678">
        <w:tc>
          <w:tcPr>
            <w:tcW w:w="2337" w:type="dxa"/>
          </w:tcPr>
          <w:p w14:paraId="2E2677FB" w14:textId="5DCDF408" w:rsidR="00B42678" w:rsidRDefault="00B42678">
            <w:r>
              <w:t>Name</w:t>
            </w:r>
          </w:p>
        </w:tc>
        <w:tc>
          <w:tcPr>
            <w:tcW w:w="2337" w:type="dxa"/>
          </w:tcPr>
          <w:p w14:paraId="14D59D92" w14:textId="04DE8DE4" w:rsidR="00B42678" w:rsidRDefault="00B42678">
            <w:r>
              <w:t>Bottle</w:t>
            </w:r>
          </w:p>
        </w:tc>
        <w:tc>
          <w:tcPr>
            <w:tcW w:w="2338" w:type="dxa"/>
          </w:tcPr>
          <w:p w14:paraId="620AA528" w14:textId="09DFD772" w:rsidR="00B42678" w:rsidRDefault="00B42678">
            <w:r>
              <w:t>Old Price</w:t>
            </w:r>
          </w:p>
        </w:tc>
        <w:tc>
          <w:tcPr>
            <w:tcW w:w="2338" w:type="dxa"/>
          </w:tcPr>
          <w:p w14:paraId="4D6ED56F" w14:textId="566251D2" w:rsidR="00B42678" w:rsidRDefault="00B42678">
            <w:r>
              <w:t>New Price</w:t>
            </w:r>
          </w:p>
        </w:tc>
      </w:tr>
      <w:tr w:rsidR="00B42678" w14:paraId="79A9BB63" w14:textId="77777777" w:rsidTr="00B42678">
        <w:tc>
          <w:tcPr>
            <w:tcW w:w="2337" w:type="dxa"/>
          </w:tcPr>
          <w:p w14:paraId="771A1D23" w14:textId="77777777" w:rsidR="00B42678" w:rsidRPr="00B42678" w:rsidRDefault="00B42678" w:rsidP="00B42678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26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PE32-1500ML</w:t>
            </w:r>
          </w:p>
          <w:p w14:paraId="5FA563DC" w14:textId="77777777" w:rsidR="00B42678" w:rsidRDefault="00B42678"/>
        </w:tc>
        <w:tc>
          <w:tcPr>
            <w:tcW w:w="2337" w:type="dxa"/>
          </w:tcPr>
          <w:p w14:paraId="66F4D319" w14:textId="76D12559" w:rsidR="00B42678" w:rsidRDefault="00B42678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595360AA" w14:textId="21C834E4" w:rsidR="00B42678" w:rsidRDefault="00B42678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17</w:t>
            </w:r>
            <w:del w:id="0" w:author="Unknown"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17</w:delText>
              </w:r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17</w:delText>
              </w:r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17</w:delText>
              </w:r>
            </w:del>
          </w:p>
        </w:tc>
        <w:tc>
          <w:tcPr>
            <w:tcW w:w="2338" w:type="dxa"/>
          </w:tcPr>
          <w:p w14:paraId="6EB039E3" w14:textId="7533F72D" w:rsidR="00B42678" w:rsidRDefault="00B42678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10</w:t>
            </w:r>
          </w:p>
        </w:tc>
      </w:tr>
    </w:tbl>
    <w:p w14:paraId="26CD7F3E" w14:textId="3B049788" w:rsidR="00F237F0" w:rsidRDefault="00B42678">
      <w:r>
        <w:t>Describe</w:t>
      </w:r>
    </w:p>
    <w:p w14:paraId="716DA65A" w14:textId="131BAB20" w:rsidR="00B42678" w:rsidRDefault="00B4267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PE32-1500ML Good products for the environment, non-toxic</w:t>
      </w:r>
    </w:p>
    <w:p w14:paraId="2780A6FB" w14:textId="0D92BDCC" w:rsidR="00B42678" w:rsidRDefault="00B42678">
      <w:pPr>
        <w:rPr>
          <w:rFonts w:ascii="Segoe UI" w:hAnsi="Segoe UI" w:cs="Segoe UI"/>
          <w:color w:val="212529"/>
          <w:shd w:val="clear" w:color="auto" w:fill="FFFFFF"/>
        </w:rPr>
      </w:pPr>
    </w:p>
    <w:p w14:paraId="5187E555" w14:textId="6FF39D97" w:rsidR="00B42678" w:rsidRDefault="00B42678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1397C01C" wp14:editId="1E564DC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78"/>
    <w:rsid w:val="00B42678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09D1"/>
  <w15:chartTrackingRefBased/>
  <w15:docId w15:val="{EBA98A6D-1844-4E14-AD7A-91D4CBB1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2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26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-price">
    <w:name w:val="act-price"/>
    <w:basedOn w:val="DefaultParagraphFont"/>
    <w:rsid w:val="00B4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2024-03-06T09:30:00Z</dcterms:created>
  <dcterms:modified xsi:type="dcterms:W3CDTF">2024-03-06T09:32:00Z</dcterms:modified>
</cp:coreProperties>
</file>