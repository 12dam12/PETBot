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0675" w14:paraId="5438405C" w14:textId="77777777" w:rsidTr="00DD0675">
        <w:tc>
          <w:tcPr>
            <w:tcW w:w="2337" w:type="dxa"/>
          </w:tcPr>
          <w:p w14:paraId="7C1D22C1" w14:textId="0C0C52A0" w:rsidR="00DD0675" w:rsidRDefault="00DD0675">
            <w:r>
              <w:t>Name</w:t>
            </w:r>
          </w:p>
        </w:tc>
        <w:tc>
          <w:tcPr>
            <w:tcW w:w="2337" w:type="dxa"/>
          </w:tcPr>
          <w:p w14:paraId="04CB4B31" w14:textId="5590FE28" w:rsidR="00DD0675" w:rsidRDefault="00DD0675">
            <w:r>
              <w:t>Bottle</w:t>
            </w:r>
          </w:p>
        </w:tc>
        <w:tc>
          <w:tcPr>
            <w:tcW w:w="2338" w:type="dxa"/>
          </w:tcPr>
          <w:p w14:paraId="06103AB2" w14:textId="270E6C7C" w:rsidR="00DD0675" w:rsidRDefault="00DD0675">
            <w:r>
              <w:t>Old Price</w:t>
            </w:r>
          </w:p>
        </w:tc>
        <w:tc>
          <w:tcPr>
            <w:tcW w:w="2338" w:type="dxa"/>
          </w:tcPr>
          <w:p w14:paraId="37A8725E" w14:textId="7D316E92" w:rsidR="00DD0675" w:rsidRDefault="00DD0675">
            <w:r>
              <w:t>New Price</w:t>
            </w:r>
          </w:p>
        </w:tc>
      </w:tr>
      <w:tr w:rsidR="00DD0675" w14:paraId="65F5AE39" w14:textId="77777777" w:rsidTr="00DD0675">
        <w:tc>
          <w:tcPr>
            <w:tcW w:w="2337" w:type="dxa"/>
          </w:tcPr>
          <w:p w14:paraId="2224D9FA" w14:textId="77777777" w:rsidR="00DD0675" w:rsidRPr="00DD0675" w:rsidRDefault="00DD0675" w:rsidP="00DD0675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067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 OZ CLEAR GLASS STRAIGHT SIDED JAR 70-450 NECK</w:t>
            </w:r>
          </w:p>
          <w:p w14:paraId="0D09FCD1" w14:textId="77777777" w:rsidR="00DD0675" w:rsidRDefault="00DD0675"/>
        </w:tc>
        <w:tc>
          <w:tcPr>
            <w:tcW w:w="2337" w:type="dxa"/>
          </w:tcPr>
          <w:p w14:paraId="533486E9" w14:textId="3CEF16E5" w:rsidR="00DD0675" w:rsidRDefault="00DD0675">
            <w:r>
              <w:rPr>
                <w:rFonts w:ascii="Segoe UI" w:hAnsi="Segoe UI" w:cs="Segoe UI"/>
                <w:caps/>
                <w:shd w:val="clear" w:color="auto" w:fill="FFFFFF"/>
              </w:rPr>
              <w:t>GLASS BOTTLE &amp; CONTAINERS</w:t>
            </w:r>
          </w:p>
        </w:tc>
        <w:tc>
          <w:tcPr>
            <w:tcW w:w="2338" w:type="dxa"/>
          </w:tcPr>
          <w:p w14:paraId="21288033" w14:textId="7A03FAF8" w:rsidR="00DD0675" w:rsidRDefault="00DD0675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32</w:t>
            </w:r>
            <w:del w:id="0" w:author="Unknown">
              <w:r>
                <w:rPr>
                  <w:rStyle w:val="act-price"/>
                  <w:rFonts w:ascii="Segoe UI" w:hAnsi="Segoe UI" w:cs="Segoe UI"/>
                  <w:color w:val="212529"/>
                  <w:shd w:val="clear" w:color="auto" w:fill="FFFFFF"/>
                </w:rPr>
                <w:delText>$ </w:delText>
              </w:r>
              <w:r>
                <w:rPr>
                  <w:rStyle w:val="act-price"/>
                  <w:rFonts w:ascii="Segoe UI" w:hAnsi="Segoe UI" w:cs="Segoe UI"/>
                  <w:b/>
                  <w:bCs/>
                  <w:color w:val="212529"/>
                  <w:shd w:val="clear" w:color="auto" w:fill="FFFFFF"/>
                </w:rPr>
                <w:delText>32</w:delText>
              </w:r>
            </w:del>
          </w:p>
        </w:tc>
        <w:tc>
          <w:tcPr>
            <w:tcW w:w="2338" w:type="dxa"/>
          </w:tcPr>
          <w:p w14:paraId="29CAD90E" w14:textId="73CBC432" w:rsidR="00DD0675" w:rsidRDefault="00DD0675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23</w:t>
            </w:r>
          </w:p>
        </w:tc>
      </w:tr>
    </w:tbl>
    <w:p w14:paraId="5DD4C20F" w14:textId="793AD34E" w:rsidR="00F237F0" w:rsidRDefault="00DD0675">
      <w:r>
        <w:t>Describe</w:t>
      </w:r>
    </w:p>
    <w:p w14:paraId="55C49EEA" w14:textId="19B897DE" w:rsidR="00DD0675" w:rsidRDefault="00DD067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8 OZ CLEAR GLASS STRAIGHT SIDED JAR 70-450 NECK FINISH - F-217 LINER AND LDPE PLASTIC SNAPON FITMENT PLUG ORIFICE REDUCER</w:t>
      </w:r>
    </w:p>
    <w:p w14:paraId="59A6E69B" w14:textId="6BF6E200" w:rsidR="00DD0675" w:rsidRDefault="00DD0675">
      <w:r w:rsidRPr="00DD0675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79490059" wp14:editId="009F5B55">
            <wp:extent cx="3747354" cy="37473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7354" cy="37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75"/>
    <w:rsid w:val="00DD0675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6345"/>
  <w15:chartTrackingRefBased/>
  <w15:docId w15:val="{D1483F7A-8DDB-459C-8BB7-54E475CF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06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D067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ct-price">
    <w:name w:val="act-price"/>
    <w:basedOn w:val="DefaultParagraphFont"/>
    <w:rsid w:val="00DD0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2024-03-06T10:08:00Z</dcterms:created>
  <dcterms:modified xsi:type="dcterms:W3CDTF">2024-03-06T10:10:00Z</dcterms:modified>
</cp:coreProperties>
</file>